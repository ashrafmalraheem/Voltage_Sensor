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9DB" w:rsidRDefault="007C59DB" w:rsidP="007C59DB">
      <w:pPr>
        <w:rPr>
          <w:rFonts w:cstheme="minorHAnsi"/>
        </w:rPr>
      </w:pPr>
      <w:r>
        <w:t xml:space="preserve">Voltage fluctuations are known to cause issues and damage to electronic devices. </w:t>
      </w:r>
      <w:r w:rsidRPr="007C59DB">
        <w:rPr>
          <w:rFonts w:cstheme="minorHAnsi"/>
          <w:color w:val="222222"/>
          <w:shd w:val="clear" w:color="auto" w:fill="FFFFFF"/>
        </w:rPr>
        <w:t>It causes lights to flicker or glow brighter. Display screen may flicker as well.  There are also some instances when electronic equipment, such as a computer, will fail to start up. In addition, voltage fluctuations can cause computer systems to lose data, while televisions or radios may experience interference. This power problem can have a significant effect on the lifespan of incandescent bulbs, since they are designed for a specific voltage.</w:t>
      </w:r>
      <w:r w:rsidRPr="007C59DB">
        <w:rPr>
          <w:rFonts w:cstheme="minorHAnsi"/>
        </w:rPr>
        <w:t xml:space="preserve"> Even a 10 percent voltage drop normally will not in itself cause a computer's volatile random-access memory to fail. But it will probably cause the computer to hover on the brink of failure, and any additional decrease, however brief, could well cause a crash that erases the computer's memory.</w:t>
      </w:r>
    </w:p>
    <w:p w:rsidR="007C59DB" w:rsidRDefault="007C59DB" w:rsidP="007C59DB">
      <w:pPr>
        <w:rPr>
          <w:rFonts w:cstheme="minorHAnsi"/>
        </w:rPr>
      </w:pPr>
      <w:r>
        <w:rPr>
          <w:rFonts w:cstheme="minorHAnsi"/>
        </w:rPr>
        <w:t>Obviously, voltage fluctuations can either be voltage drops or voltage surges.</w:t>
      </w:r>
      <w:r w:rsidR="00BF2B09">
        <w:rPr>
          <w:rFonts w:cstheme="minorHAnsi"/>
        </w:rPr>
        <w:t xml:space="preserve"> There are generally two types of loads, resistive and inductive.</w:t>
      </w:r>
    </w:p>
    <w:p w:rsidR="00BF2B09" w:rsidRPr="009550A8" w:rsidRDefault="00BF2B09" w:rsidP="00800A0D">
      <w:pPr>
        <w:rPr>
          <w:rFonts w:cstheme="minorHAnsi"/>
        </w:rPr>
      </w:pPr>
      <w:r w:rsidRPr="009550A8">
        <w:rPr>
          <w:rFonts w:cstheme="minorHAnsi"/>
        </w:rPr>
        <w:t xml:space="preserve">Voltage drops are </w:t>
      </w:r>
      <w:r w:rsidR="00800A0D" w:rsidRPr="009550A8">
        <w:rPr>
          <w:rFonts w:cstheme="minorHAnsi"/>
        </w:rPr>
        <w:t>mainly dangerous in case of inductive loads, a motor for example. When the  voltage is low enough then the load  will draw more current to meet its rated power.</w:t>
      </w:r>
      <w:r w:rsidR="009550A8" w:rsidRPr="009550A8">
        <w:rPr>
          <w:rFonts w:cstheme="minorHAnsi"/>
        </w:rPr>
        <w:t xml:space="preserve"> T</w:t>
      </w:r>
      <w:r w:rsidR="00800A0D" w:rsidRPr="009550A8">
        <w:rPr>
          <w:rFonts w:cstheme="minorHAnsi"/>
        </w:rPr>
        <w:t>he</w:t>
      </w:r>
      <w:r w:rsidR="009550A8" w:rsidRPr="009550A8">
        <w:rPr>
          <w:rFonts w:cstheme="minorHAnsi"/>
        </w:rPr>
        <w:t xml:space="preserve"> higher</w:t>
      </w:r>
      <w:r w:rsidR="00800A0D" w:rsidRPr="009550A8">
        <w:rPr>
          <w:rFonts w:cstheme="minorHAnsi"/>
        </w:rPr>
        <w:t xml:space="preserve"> current, </w:t>
      </w:r>
      <w:r w:rsidR="009550A8" w:rsidRPr="009550A8">
        <w:rPr>
          <w:rFonts w:cstheme="minorHAnsi"/>
        </w:rPr>
        <w:t xml:space="preserve">the </w:t>
      </w:r>
      <w:r w:rsidR="00800A0D" w:rsidRPr="009550A8">
        <w:rPr>
          <w:rFonts w:cstheme="minorHAnsi"/>
        </w:rPr>
        <w:t xml:space="preserve">more the heat generated and it may burn the wiring, insulation and </w:t>
      </w:r>
      <w:r w:rsidR="009550A8" w:rsidRPr="009550A8">
        <w:rPr>
          <w:rFonts w:cstheme="minorHAnsi"/>
        </w:rPr>
        <w:t>the motor</w:t>
      </w:r>
      <w:r w:rsidR="00800A0D" w:rsidRPr="009550A8">
        <w:rPr>
          <w:rFonts w:cstheme="minorHAnsi"/>
        </w:rPr>
        <w:t>.</w:t>
      </w:r>
    </w:p>
    <w:p w:rsidR="009550A8" w:rsidRPr="009550A8" w:rsidRDefault="00FB3ABE" w:rsidP="00FB3ABE">
      <w:pPr>
        <w:rPr>
          <w:rFonts w:cstheme="minorHAnsi"/>
        </w:rPr>
      </w:pPr>
      <w:r>
        <w:rPr>
          <w:rFonts w:cstheme="minorHAnsi"/>
        </w:rPr>
        <w:t>Voltage surges</w:t>
      </w:r>
      <w:r w:rsidR="009550A8" w:rsidRPr="009550A8">
        <w:rPr>
          <w:rFonts w:cstheme="minorHAnsi"/>
        </w:rPr>
        <w:t xml:space="preserve"> come in two basic varieties: spikes, also called transients, which typically last from a nanosecond (a billionth of a second) to a microsecond (a millionth of a second), and surges, which are longer </w:t>
      </w:r>
      <w:r>
        <w:rPr>
          <w:rFonts w:cstheme="minorHAnsi"/>
        </w:rPr>
        <w:t>voltage surges</w:t>
      </w:r>
      <w:r w:rsidR="009550A8" w:rsidRPr="009550A8">
        <w:rPr>
          <w:rFonts w:cstheme="minorHAnsi"/>
        </w:rPr>
        <w:t>, lasting into milliseconds (a thousandth of a second).</w:t>
      </w:r>
    </w:p>
    <w:p w:rsidR="009550A8" w:rsidRPr="009550A8" w:rsidRDefault="009550A8" w:rsidP="009550A8">
      <w:pPr>
        <w:spacing w:after="0" w:line="240" w:lineRule="auto"/>
        <w:ind w:right="480"/>
        <w:rPr>
          <w:rFonts w:eastAsia="Times New Roman" w:cstheme="minorHAnsi"/>
        </w:rPr>
      </w:pPr>
      <w:r w:rsidRPr="009550A8">
        <w:rPr>
          <w:rFonts w:eastAsia="Times New Roman" w:cstheme="minorHAnsi"/>
        </w:rPr>
        <w:t>When you apply a high enough voltage, you can effectively cause dielectric breakdown of the gate of MOSFETs, causing the MOSFET to no longer be able to switch/control current flow and electrons being able to freely flow between the source and drain.</w:t>
      </w:r>
    </w:p>
    <w:p w:rsidR="009550A8" w:rsidRPr="009550A8" w:rsidRDefault="009550A8" w:rsidP="009550A8">
      <w:pPr>
        <w:spacing w:after="0" w:line="240" w:lineRule="auto"/>
        <w:ind w:right="480"/>
        <w:rPr>
          <w:rFonts w:eastAsia="Times New Roman" w:cstheme="minorHAnsi"/>
        </w:rPr>
      </w:pPr>
      <w:r w:rsidRPr="009550A8">
        <w:rPr>
          <w:rFonts w:eastAsia="Times New Roman" w:cstheme="minorHAnsi"/>
        </w:rPr>
        <w:t>Related to heat, if you increase the current due to increasing voltage, a chain reaction of current and heat increasing may causing a burnout of the device.</w:t>
      </w:r>
    </w:p>
    <w:p w:rsidR="00EC4FB0" w:rsidRDefault="00EC4FB0" w:rsidP="00B35739"/>
    <w:p w:rsidR="00B35739" w:rsidRDefault="00FB3ABE" w:rsidP="00AA35D1">
      <w:pPr>
        <w:rPr>
          <w:rFonts w:cstheme="minorHAnsi"/>
          <w:color w:val="000000" w:themeColor="text1"/>
          <w:shd w:val="clear" w:color="auto" w:fill="FFFFFF"/>
        </w:rPr>
      </w:pPr>
      <w:r>
        <w:t>To prevent the different types of issues cause by voltage surges or voltage drops, a voltage sensor is used.</w:t>
      </w:r>
      <w:r w:rsidR="00B35739">
        <w:t xml:space="preserve"> </w:t>
      </w:r>
      <w:r w:rsidR="00B35739" w:rsidRPr="00B35739">
        <w:rPr>
          <w:rFonts w:cstheme="minorHAnsi"/>
          <w:shd w:val="clear" w:color="auto" w:fill="FFFFFF"/>
        </w:rPr>
        <w:t xml:space="preserve">A voltage sensor is a </w:t>
      </w:r>
      <w:hyperlink r:id="rId7" w:history="1">
        <w:r w:rsidR="00B35739" w:rsidRPr="00B35739">
          <w:rPr>
            <w:rStyle w:val="Hyperlink"/>
            <w:rFonts w:cstheme="minorHAnsi"/>
            <w:color w:val="auto"/>
            <w:u w:val="none"/>
            <w:bdr w:val="none" w:sz="0" w:space="0" w:color="auto" w:frame="1"/>
            <w:shd w:val="clear" w:color="auto" w:fill="FFFFFF"/>
          </w:rPr>
          <w:t>sensor</w:t>
        </w:r>
      </w:hyperlink>
      <w:r w:rsidR="00B35739" w:rsidRPr="00B35739">
        <w:rPr>
          <w:rFonts w:cstheme="minorHAnsi"/>
          <w:shd w:val="clear" w:color="auto" w:fill="FFFFFF"/>
        </w:rPr>
        <w:t xml:space="preserve"> is used to calculate and monitor the amount of </w:t>
      </w:r>
      <w:hyperlink r:id="rId8" w:history="1">
        <w:r w:rsidR="00B35739" w:rsidRPr="00B35739">
          <w:rPr>
            <w:rStyle w:val="Hyperlink"/>
            <w:rFonts w:cstheme="minorHAnsi"/>
            <w:color w:val="auto"/>
            <w:u w:val="none"/>
            <w:bdr w:val="none" w:sz="0" w:space="0" w:color="auto" w:frame="1"/>
            <w:shd w:val="clear" w:color="auto" w:fill="FFFFFF"/>
          </w:rPr>
          <w:t>voltage</w:t>
        </w:r>
      </w:hyperlink>
      <w:r w:rsidR="00B35739" w:rsidRPr="00B35739">
        <w:rPr>
          <w:rFonts w:cstheme="minorHAnsi"/>
          <w:shd w:val="clear" w:color="auto" w:fill="FFFFFF"/>
        </w:rPr>
        <w:t xml:space="preserve"> in an object.</w:t>
      </w:r>
      <w:r w:rsidR="00B35739">
        <w:rPr>
          <w:rFonts w:ascii="Palatino Linotype" w:hAnsi="Palatino Linotype"/>
          <w:sz w:val="27"/>
          <w:szCs w:val="27"/>
          <w:shd w:val="clear" w:color="auto" w:fill="FFFFFF"/>
        </w:rPr>
        <w:t xml:space="preserve"> </w:t>
      </w:r>
    </w:p>
    <w:p w:rsidR="00AA35D1" w:rsidRDefault="00AA35D1" w:rsidP="00AA35D1">
      <w:pPr>
        <w:rPr>
          <w:rFonts w:cstheme="minorHAnsi"/>
          <w:color w:val="000000" w:themeColor="text1"/>
          <w:shd w:val="clear" w:color="auto" w:fill="FFFFFF"/>
        </w:rPr>
      </w:pPr>
      <w:r>
        <w:rPr>
          <w:rFonts w:cstheme="minorHAnsi"/>
          <w:color w:val="000000" w:themeColor="text1"/>
          <w:shd w:val="clear" w:color="auto" w:fill="FFFFFF"/>
        </w:rPr>
        <w:t>This voltage sensor to be designed will sense when the voltage goes above or below the range, then it will disconnect the supply from the load to prevent damage.</w:t>
      </w:r>
    </w:p>
    <w:p w:rsidR="00AA35D1" w:rsidRDefault="00060607" w:rsidP="00AA35D1">
      <w:pPr>
        <w:rPr>
          <w:rFonts w:cstheme="minorHAnsi"/>
          <w:color w:val="000000" w:themeColor="text1"/>
          <w:shd w:val="clear" w:color="auto" w:fill="FFFFFF"/>
        </w:rPr>
      </w:pPr>
      <w:r>
        <w:rPr>
          <w:rFonts w:cstheme="minorHAnsi"/>
          <w:color w:val="000000" w:themeColor="text1"/>
          <w:shd w:val="clear" w:color="auto" w:fill="FFFFFF"/>
        </w:rPr>
        <w:t>Before the voltage is compared to detect w</w:t>
      </w:r>
      <w:r w:rsidR="00B20FDD">
        <w:rPr>
          <w:rFonts w:cstheme="minorHAnsi"/>
          <w:color w:val="000000" w:themeColor="text1"/>
          <w:shd w:val="clear" w:color="auto" w:fill="FFFFFF"/>
        </w:rPr>
        <w:t>hether it lies in the required range or not, signal processing is required. More specifically the voltage of the signal needs to be stepped down to a value acceptable to the comparator being using (OpAmp), the comparator also needs the voltage to have 0Hz frequency (DC voltage) so the signal needs to be rectified. With rectification comes the issue of ripple voltage which means the voltage wouldn’t be exactly constant at one value, to solve that issue a capacitor known as a filter is used.</w:t>
      </w:r>
    </w:p>
    <w:p w:rsidR="00163436" w:rsidRDefault="00163436" w:rsidP="00AA35D1">
      <w:pPr>
        <w:rPr>
          <w:rFonts w:cstheme="minorHAnsi"/>
          <w:color w:val="000000" w:themeColor="text1"/>
          <w:shd w:val="clear" w:color="auto" w:fill="FFFFFF"/>
        </w:rPr>
      </w:pPr>
      <w:r>
        <w:rPr>
          <w:rFonts w:cstheme="minorHAnsi"/>
          <w:color w:val="000000" w:themeColor="text1"/>
          <w:shd w:val="clear" w:color="auto" w:fill="FFFFFF"/>
        </w:rPr>
        <w:t>To compare the voltage to the required range, a comparator which is an Operational  Amplifier is used. Then the output is taken to a logic gate to make a decision, based on the output of the logic gate being fed into a delay circuit, a decision to turn off or on the power source is taken.</w:t>
      </w:r>
    </w:p>
    <w:p w:rsidR="00163436" w:rsidRDefault="00163436" w:rsidP="00AA35D1">
      <w:pPr>
        <w:rPr>
          <w:rFonts w:cstheme="minorHAnsi"/>
          <w:color w:val="000000" w:themeColor="text1"/>
          <w:shd w:val="clear" w:color="auto" w:fill="FFFFFF"/>
        </w:rPr>
      </w:pPr>
      <w:r>
        <w:rPr>
          <w:rFonts w:cstheme="minorHAnsi"/>
          <w:color w:val="000000" w:themeColor="text1"/>
          <w:shd w:val="clear" w:color="auto" w:fill="FFFFFF"/>
        </w:rPr>
        <w:lastRenderedPageBreak/>
        <w:t>Lastly, after the decision is made, the power supply needs to be turned off or back on depending on the decision.</w:t>
      </w:r>
    </w:p>
    <w:p w:rsidR="00163436" w:rsidRDefault="00163436" w:rsidP="00AA35D1">
      <w:pPr>
        <w:rPr>
          <w:rFonts w:cstheme="minorHAnsi"/>
          <w:color w:val="000000" w:themeColor="text1"/>
          <w:shd w:val="clear" w:color="auto" w:fill="FFFFFF"/>
        </w:rPr>
      </w:pPr>
    </w:p>
    <w:p w:rsidR="00B20FDD" w:rsidRPr="00A93E2F" w:rsidRDefault="00D32FEC" w:rsidP="00AA35D1">
      <w:pPr>
        <w:rPr>
          <w:b/>
          <w:bCs/>
          <w:sz w:val="28"/>
          <w:szCs w:val="28"/>
        </w:rPr>
      </w:pPr>
      <w:r w:rsidRPr="00A93E2F">
        <w:rPr>
          <w:b/>
          <w:bCs/>
          <w:sz w:val="28"/>
          <w:szCs w:val="28"/>
        </w:rPr>
        <w:t>Stepping down of signal:</w:t>
      </w:r>
    </w:p>
    <w:p w:rsidR="00D32FEC" w:rsidRDefault="00D32FEC" w:rsidP="00D32FEC">
      <w:pPr>
        <w:pStyle w:val="ListParagraph"/>
        <w:numPr>
          <w:ilvl w:val="0"/>
          <w:numId w:val="2"/>
        </w:numPr>
        <w:jc w:val="both"/>
      </w:pPr>
      <w:r>
        <w:t>Option 1: Using a step down transformer.</w:t>
      </w:r>
    </w:p>
    <w:p w:rsidR="00267413" w:rsidRDefault="00267413" w:rsidP="00267413">
      <w:pPr>
        <w:ind w:firstLine="720"/>
        <w:jc w:val="both"/>
      </w:pPr>
      <w:r>
        <w:t>Pros:</w:t>
      </w:r>
    </w:p>
    <w:p w:rsidR="00267413" w:rsidRDefault="00267413" w:rsidP="00267413">
      <w:pPr>
        <w:pStyle w:val="ListParagraph"/>
        <w:numPr>
          <w:ilvl w:val="0"/>
          <w:numId w:val="4"/>
        </w:numPr>
        <w:jc w:val="both"/>
      </w:pPr>
      <w:r>
        <w:t>Losses are much smaller in comparison to other methods</w:t>
      </w:r>
    </w:p>
    <w:p w:rsidR="00267413" w:rsidRDefault="00267413" w:rsidP="00267413">
      <w:pPr>
        <w:pStyle w:val="ListParagraph"/>
        <w:numPr>
          <w:ilvl w:val="0"/>
          <w:numId w:val="4"/>
        </w:numPr>
        <w:jc w:val="both"/>
      </w:pPr>
      <w:r>
        <w:t>Isolation of ground</w:t>
      </w:r>
    </w:p>
    <w:p w:rsidR="00267413" w:rsidRDefault="00267413" w:rsidP="00267413">
      <w:pPr>
        <w:pStyle w:val="ListParagraph"/>
        <w:numPr>
          <w:ilvl w:val="0"/>
          <w:numId w:val="4"/>
        </w:numPr>
        <w:jc w:val="both"/>
      </w:pPr>
      <w:r>
        <w:t>No moving parts</w:t>
      </w:r>
    </w:p>
    <w:p w:rsidR="00D32FEC" w:rsidRDefault="00D32FEC" w:rsidP="00D32FEC">
      <w:pPr>
        <w:pStyle w:val="ListParagraph"/>
        <w:jc w:val="both"/>
      </w:pPr>
    </w:p>
    <w:p w:rsidR="00267413" w:rsidRDefault="00267413" w:rsidP="00267413">
      <w:pPr>
        <w:pStyle w:val="ListParagraph"/>
        <w:jc w:val="both"/>
      </w:pPr>
      <w:r>
        <w:t>Cons</w:t>
      </w:r>
      <w:r w:rsidR="00D32FEC">
        <w:t xml:space="preserve">: </w:t>
      </w:r>
    </w:p>
    <w:p w:rsidR="00D32FEC" w:rsidRDefault="00267413" w:rsidP="00D32FEC">
      <w:pPr>
        <w:pStyle w:val="ListParagraph"/>
        <w:numPr>
          <w:ilvl w:val="0"/>
          <w:numId w:val="3"/>
        </w:numPr>
        <w:jc w:val="both"/>
      </w:pPr>
      <w:r>
        <w:t>Distortion</w:t>
      </w:r>
    </w:p>
    <w:p w:rsidR="00267413" w:rsidRDefault="00267413" w:rsidP="00D32FEC">
      <w:pPr>
        <w:pStyle w:val="ListParagraph"/>
        <w:numPr>
          <w:ilvl w:val="0"/>
          <w:numId w:val="3"/>
        </w:numPr>
        <w:jc w:val="both"/>
      </w:pPr>
      <w:r>
        <w:t>Expensive compared to voltage divider circuit</w:t>
      </w:r>
    </w:p>
    <w:p w:rsidR="00267413" w:rsidRDefault="00267413" w:rsidP="00D32FEC">
      <w:pPr>
        <w:pStyle w:val="ListParagraph"/>
        <w:numPr>
          <w:ilvl w:val="0"/>
          <w:numId w:val="3"/>
        </w:numPr>
        <w:jc w:val="both"/>
      </w:pPr>
      <w:r>
        <w:t>Bulky</w:t>
      </w:r>
    </w:p>
    <w:p w:rsidR="00267413" w:rsidRDefault="00267413" w:rsidP="00D32FEC">
      <w:pPr>
        <w:pStyle w:val="ListParagraph"/>
        <w:numPr>
          <w:ilvl w:val="0"/>
          <w:numId w:val="3"/>
        </w:numPr>
        <w:jc w:val="both"/>
      </w:pPr>
      <w:r>
        <w:t>Could be noisy</w:t>
      </w:r>
    </w:p>
    <w:p w:rsidR="00267413" w:rsidRDefault="00267413" w:rsidP="00D32FEC">
      <w:pPr>
        <w:pStyle w:val="ListParagraph"/>
        <w:numPr>
          <w:ilvl w:val="0"/>
          <w:numId w:val="3"/>
        </w:numPr>
        <w:jc w:val="both"/>
      </w:pPr>
      <w:r>
        <w:t>Not good for outdoor use due to possible corrosion</w:t>
      </w:r>
    </w:p>
    <w:p w:rsidR="00267413" w:rsidRDefault="00267413" w:rsidP="00267413">
      <w:pPr>
        <w:jc w:val="both"/>
      </w:pPr>
      <w:r>
        <w:t xml:space="preserve">   </w:t>
      </w:r>
    </w:p>
    <w:p w:rsidR="00267413" w:rsidRDefault="00267413" w:rsidP="00267413">
      <w:pPr>
        <w:pStyle w:val="ListParagraph"/>
        <w:numPr>
          <w:ilvl w:val="0"/>
          <w:numId w:val="2"/>
        </w:numPr>
        <w:jc w:val="both"/>
      </w:pPr>
      <w:r>
        <w:t>Option 2:  Voltage divider circuit.</w:t>
      </w:r>
    </w:p>
    <w:p w:rsidR="00267413" w:rsidRDefault="00267413" w:rsidP="00267413">
      <w:pPr>
        <w:pStyle w:val="ListParagraph"/>
        <w:jc w:val="both"/>
      </w:pPr>
    </w:p>
    <w:p w:rsidR="00267413" w:rsidRDefault="00267413" w:rsidP="00267413">
      <w:pPr>
        <w:pStyle w:val="ListParagraph"/>
        <w:jc w:val="both"/>
      </w:pPr>
      <w:r>
        <w:t>Pros:</w:t>
      </w:r>
    </w:p>
    <w:p w:rsidR="00267413" w:rsidRDefault="00267413" w:rsidP="00267413">
      <w:pPr>
        <w:pStyle w:val="ListParagraph"/>
        <w:jc w:val="both"/>
      </w:pPr>
    </w:p>
    <w:p w:rsidR="00267413" w:rsidRDefault="00267413" w:rsidP="00267413">
      <w:pPr>
        <w:pStyle w:val="ListParagraph"/>
        <w:numPr>
          <w:ilvl w:val="0"/>
          <w:numId w:val="5"/>
        </w:numPr>
        <w:jc w:val="both"/>
      </w:pPr>
      <w:r>
        <w:t>Very simple to design</w:t>
      </w:r>
    </w:p>
    <w:p w:rsidR="00267413" w:rsidRDefault="00267413" w:rsidP="00267413">
      <w:pPr>
        <w:pStyle w:val="ListParagraph"/>
        <w:numPr>
          <w:ilvl w:val="0"/>
          <w:numId w:val="5"/>
        </w:numPr>
        <w:jc w:val="both"/>
      </w:pPr>
      <w:r>
        <w:t>Only component required are resistors</w:t>
      </w:r>
    </w:p>
    <w:p w:rsidR="00A93E2F" w:rsidRDefault="00A93E2F" w:rsidP="00267413">
      <w:pPr>
        <w:pStyle w:val="ListParagraph"/>
        <w:numPr>
          <w:ilvl w:val="0"/>
          <w:numId w:val="5"/>
        </w:numPr>
        <w:jc w:val="both"/>
      </w:pPr>
      <w:r>
        <w:t>No moving parts</w:t>
      </w:r>
    </w:p>
    <w:p w:rsidR="00A93E2F" w:rsidRDefault="00A93E2F" w:rsidP="00A93E2F">
      <w:pPr>
        <w:ind w:left="720"/>
        <w:jc w:val="both"/>
      </w:pPr>
      <w:r>
        <w:t>Cons:</w:t>
      </w:r>
    </w:p>
    <w:p w:rsidR="00A93E2F" w:rsidRDefault="00A93E2F" w:rsidP="00A93E2F">
      <w:pPr>
        <w:pStyle w:val="ListParagraph"/>
        <w:numPr>
          <w:ilvl w:val="0"/>
          <w:numId w:val="7"/>
        </w:numPr>
        <w:jc w:val="both"/>
      </w:pPr>
      <w:r>
        <w:t>Measurements are only as accurate as the components used</w:t>
      </w:r>
    </w:p>
    <w:p w:rsidR="00A93E2F" w:rsidRDefault="00A93E2F" w:rsidP="00A93E2F">
      <w:pPr>
        <w:pStyle w:val="ListParagraph"/>
        <w:numPr>
          <w:ilvl w:val="0"/>
          <w:numId w:val="7"/>
        </w:numPr>
        <w:jc w:val="both"/>
      </w:pPr>
      <w:r>
        <w:t>Resistance dividers introduce a small power loss</w:t>
      </w:r>
    </w:p>
    <w:p w:rsidR="00A93E2F" w:rsidRDefault="00A93E2F" w:rsidP="00A93E2F">
      <w:pPr>
        <w:pStyle w:val="ListParagraph"/>
        <w:numPr>
          <w:ilvl w:val="0"/>
          <w:numId w:val="7"/>
        </w:numPr>
        <w:jc w:val="both"/>
      </w:pPr>
      <w:r>
        <w:t>Ratio may be affected by voltmeter resistance which causes uncertainty</w:t>
      </w:r>
    </w:p>
    <w:p w:rsidR="00A93E2F" w:rsidRDefault="00A93E2F" w:rsidP="00A93E2F">
      <w:pPr>
        <w:jc w:val="both"/>
      </w:pPr>
    </w:p>
    <w:p w:rsidR="00A93E2F" w:rsidRDefault="00A93E2F" w:rsidP="00A93E2F">
      <w:pPr>
        <w:jc w:val="both"/>
        <w:rPr>
          <w:b/>
          <w:bCs/>
          <w:sz w:val="28"/>
          <w:szCs w:val="28"/>
        </w:rPr>
      </w:pPr>
    </w:p>
    <w:p w:rsidR="00A93E2F" w:rsidRDefault="00A93E2F" w:rsidP="00A93E2F">
      <w:pPr>
        <w:jc w:val="both"/>
        <w:rPr>
          <w:b/>
          <w:bCs/>
          <w:sz w:val="28"/>
          <w:szCs w:val="28"/>
        </w:rPr>
      </w:pPr>
    </w:p>
    <w:p w:rsidR="00A93E2F" w:rsidRDefault="00A93E2F" w:rsidP="00A93E2F">
      <w:pPr>
        <w:jc w:val="both"/>
        <w:rPr>
          <w:b/>
          <w:bCs/>
          <w:sz w:val="28"/>
          <w:szCs w:val="28"/>
        </w:rPr>
      </w:pPr>
    </w:p>
    <w:p w:rsidR="00A93E2F" w:rsidRDefault="00A93E2F" w:rsidP="00A93E2F">
      <w:pPr>
        <w:jc w:val="both"/>
        <w:rPr>
          <w:b/>
          <w:bCs/>
          <w:sz w:val="28"/>
          <w:szCs w:val="28"/>
        </w:rPr>
      </w:pPr>
    </w:p>
    <w:p w:rsidR="00A93E2F" w:rsidRDefault="00A93E2F" w:rsidP="00A93E2F">
      <w:pPr>
        <w:jc w:val="both"/>
        <w:rPr>
          <w:b/>
          <w:bCs/>
          <w:sz w:val="28"/>
          <w:szCs w:val="28"/>
        </w:rPr>
      </w:pPr>
    </w:p>
    <w:p w:rsidR="00A93E2F" w:rsidRDefault="00A93E2F" w:rsidP="00A93E2F">
      <w:pPr>
        <w:jc w:val="both"/>
        <w:rPr>
          <w:b/>
          <w:bCs/>
          <w:sz w:val="28"/>
          <w:szCs w:val="28"/>
        </w:rPr>
      </w:pPr>
      <w:r>
        <w:rPr>
          <w:b/>
          <w:bCs/>
          <w:sz w:val="28"/>
          <w:szCs w:val="28"/>
        </w:rPr>
        <w:t>Rectification of signal:</w:t>
      </w:r>
    </w:p>
    <w:p w:rsidR="00A93E2F" w:rsidRPr="00A93E2F" w:rsidRDefault="00A93E2F" w:rsidP="00A93E2F">
      <w:pPr>
        <w:pStyle w:val="ListParagraph"/>
        <w:numPr>
          <w:ilvl w:val="0"/>
          <w:numId w:val="2"/>
        </w:numPr>
        <w:jc w:val="both"/>
        <w:rPr>
          <w:b/>
          <w:bCs/>
        </w:rPr>
      </w:pPr>
      <w:r>
        <w:t>Option 1:  Half wave rectifier</w:t>
      </w:r>
    </w:p>
    <w:p w:rsidR="00A93E2F" w:rsidRDefault="00A93E2F" w:rsidP="00A93E2F">
      <w:pPr>
        <w:pStyle w:val="ListParagraph"/>
        <w:jc w:val="both"/>
      </w:pPr>
    </w:p>
    <w:p w:rsidR="00A93E2F" w:rsidRDefault="00A93E2F" w:rsidP="00A93E2F">
      <w:pPr>
        <w:pStyle w:val="ListParagraph"/>
        <w:jc w:val="both"/>
      </w:pPr>
      <w:r>
        <w:t xml:space="preserve">Pros: </w:t>
      </w:r>
    </w:p>
    <w:p w:rsidR="00A93E2F" w:rsidRPr="00FE559D" w:rsidRDefault="00A93E2F" w:rsidP="00A93E2F">
      <w:pPr>
        <w:pStyle w:val="ListParagraph"/>
        <w:numPr>
          <w:ilvl w:val="0"/>
          <w:numId w:val="9"/>
        </w:numPr>
        <w:jc w:val="both"/>
        <w:rPr>
          <w:b/>
          <w:bCs/>
        </w:rPr>
      </w:pPr>
      <w:r>
        <w:t>Circuit is simple</w:t>
      </w:r>
    </w:p>
    <w:p w:rsidR="00FE559D" w:rsidRPr="00A93E2F" w:rsidRDefault="00FE559D" w:rsidP="00A93E2F">
      <w:pPr>
        <w:pStyle w:val="ListParagraph"/>
        <w:numPr>
          <w:ilvl w:val="0"/>
          <w:numId w:val="9"/>
        </w:numPr>
        <w:jc w:val="both"/>
        <w:rPr>
          <w:b/>
          <w:bCs/>
        </w:rPr>
      </w:pPr>
      <w:r>
        <w:t>Less diodes needed than full wave rectifier</w:t>
      </w:r>
    </w:p>
    <w:p w:rsidR="00A93E2F" w:rsidRPr="00A93E2F" w:rsidRDefault="00A93E2F" w:rsidP="00A93E2F">
      <w:pPr>
        <w:pStyle w:val="ListParagraph"/>
        <w:numPr>
          <w:ilvl w:val="0"/>
          <w:numId w:val="9"/>
        </w:numPr>
        <w:jc w:val="both"/>
        <w:rPr>
          <w:b/>
          <w:bCs/>
        </w:rPr>
      </w:pPr>
      <w:r>
        <w:t>Low cost</w:t>
      </w:r>
    </w:p>
    <w:p w:rsidR="00A93E2F" w:rsidRDefault="00A93E2F" w:rsidP="00A93E2F">
      <w:pPr>
        <w:ind w:left="720"/>
        <w:jc w:val="both"/>
      </w:pPr>
      <w:r>
        <w:t>Cons:</w:t>
      </w:r>
    </w:p>
    <w:p w:rsidR="00A93E2F" w:rsidRDefault="00A93E2F" w:rsidP="00A93E2F">
      <w:pPr>
        <w:pStyle w:val="ListParagraph"/>
        <w:numPr>
          <w:ilvl w:val="0"/>
          <w:numId w:val="10"/>
        </w:numPr>
        <w:jc w:val="both"/>
      </w:pPr>
      <w:r>
        <w:t>Low power output due to power being delivered during one half of cycle</w:t>
      </w:r>
    </w:p>
    <w:p w:rsidR="00A93E2F" w:rsidRDefault="00A93E2F" w:rsidP="00A93E2F">
      <w:pPr>
        <w:pStyle w:val="ListParagraph"/>
        <w:numPr>
          <w:ilvl w:val="0"/>
          <w:numId w:val="10"/>
        </w:numPr>
        <w:jc w:val="both"/>
      </w:pPr>
      <w:r>
        <w:t>Low rectification frequency due to power being delivered during one half of cycle</w:t>
      </w:r>
    </w:p>
    <w:p w:rsidR="00FE559D" w:rsidRDefault="00FE559D" w:rsidP="00FE559D">
      <w:pPr>
        <w:pStyle w:val="ListParagraph"/>
        <w:numPr>
          <w:ilvl w:val="0"/>
          <w:numId w:val="10"/>
        </w:numPr>
        <w:jc w:val="both"/>
      </w:pPr>
      <w:r>
        <w:t>If smooth DC is required 3 to 4 times filter capacitance is needed compared to full wave rectification</w:t>
      </w:r>
    </w:p>
    <w:p w:rsidR="00FE559D" w:rsidRDefault="00FE559D" w:rsidP="00FE559D">
      <w:pPr>
        <w:pStyle w:val="ListParagraph"/>
        <w:ind w:left="1800"/>
        <w:jc w:val="both"/>
      </w:pPr>
    </w:p>
    <w:p w:rsidR="00FE559D" w:rsidRDefault="00FE559D" w:rsidP="00FE559D">
      <w:pPr>
        <w:pStyle w:val="ListParagraph"/>
        <w:numPr>
          <w:ilvl w:val="0"/>
          <w:numId w:val="2"/>
        </w:numPr>
        <w:jc w:val="both"/>
      </w:pPr>
      <w:r>
        <w:t>Option 2: Full wave rectifier</w:t>
      </w:r>
    </w:p>
    <w:p w:rsidR="00FE559D" w:rsidRDefault="00FE559D" w:rsidP="00FE559D">
      <w:pPr>
        <w:pStyle w:val="ListParagraph"/>
        <w:jc w:val="both"/>
      </w:pPr>
    </w:p>
    <w:p w:rsidR="00FE559D" w:rsidRDefault="00FE559D" w:rsidP="00FE559D">
      <w:pPr>
        <w:pStyle w:val="ListParagraph"/>
        <w:jc w:val="both"/>
      </w:pPr>
      <w:r>
        <w:t>Pros:</w:t>
      </w:r>
    </w:p>
    <w:p w:rsidR="00FE559D" w:rsidRDefault="00FE559D" w:rsidP="00FE559D">
      <w:pPr>
        <w:pStyle w:val="ListParagraph"/>
        <w:numPr>
          <w:ilvl w:val="0"/>
          <w:numId w:val="12"/>
        </w:numPr>
        <w:jc w:val="both"/>
      </w:pPr>
      <w:r>
        <w:t>Higher efficiency than half wave rectifier</w:t>
      </w:r>
    </w:p>
    <w:p w:rsidR="00FE559D" w:rsidRDefault="00FE559D" w:rsidP="00FE559D">
      <w:pPr>
        <w:pStyle w:val="ListParagraph"/>
        <w:numPr>
          <w:ilvl w:val="0"/>
          <w:numId w:val="12"/>
        </w:numPr>
        <w:jc w:val="both"/>
      </w:pPr>
      <w:r>
        <w:t>Larger DC power output in comparison</w:t>
      </w:r>
    </w:p>
    <w:p w:rsidR="00FE559D" w:rsidRDefault="00FE559D" w:rsidP="00FE559D">
      <w:pPr>
        <w:pStyle w:val="ListParagraph"/>
        <w:numPr>
          <w:ilvl w:val="0"/>
          <w:numId w:val="12"/>
        </w:numPr>
        <w:jc w:val="both"/>
      </w:pPr>
      <w:r>
        <w:t>Utilizes both halves of the AC waveform</w:t>
      </w:r>
    </w:p>
    <w:p w:rsidR="00FE559D" w:rsidRDefault="00FE559D" w:rsidP="00FE559D">
      <w:pPr>
        <w:pStyle w:val="ListParagraph"/>
        <w:numPr>
          <w:ilvl w:val="0"/>
          <w:numId w:val="12"/>
        </w:numPr>
        <w:jc w:val="both"/>
      </w:pPr>
      <w:r>
        <w:t>Easier to provide smooth DC output due to higher ripple frequency</w:t>
      </w:r>
    </w:p>
    <w:p w:rsidR="00FE559D" w:rsidRDefault="00FE559D" w:rsidP="00FE559D">
      <w:pPr>
        <w:ind w:left="720"/>
        <w:jc w:val="both"/>
      </w:pPr>
      <w:r>
        <w:t>Cons:</w:t>
      </w:r>
    </w:p>
    <w:p w:rsidR="00FE559D" w:rsidRDefault="00FE559D" w:rsidP="00FE559D">
      <w:pPr>
        <w:pStyle w:val="ListParagraph"/>
        <w:numPr>
          <w:ilvl w:val="0"/>
          <w:numId w:val="14"/>
        </w:numPr>
        <w:jc w:val="both"/>
      </w:pPr>
      <w:r>
        <w:t>Circuit is more complicated than half wave rectifier</w:t>
      </w:r>
    </w:p>
    <w:p w:rsidR="00FE559D" w:rsidRDefault="00FE559D" w:rsidP="00FE559D">
      <w:pPr>
        <w:pStyle w:val="ListParagraph"/>
        <w:numPr>
          <w:ilvl w:val="0"/>
          <w:numId w:val="14"/>
        </w:numPr>
        <w:jc w:val="both"/>
      </w:pPr>
      <w:r>
        <w:t>More costly than half wave rectifier</w:t>
      </w:r>
    </w:p>
    <w:p w:rsidR="00FE559D" w:rsidRDefault="00FE559D" w:rsidP="00FE559D">
      <w:pPr>
        <w:pStyle w:val="ListParagraph"/>
        <w:numPr>
          <w:ilvl w:val="0"/>
          <w:numId w:val="14"/>
        </w:numPr>
        <w:jc w:val="both"/>
      </w:pPr>
      <w:r>
        <w:t>Not suitable for small voltages</w:t>
      </w:r>
    </w:p>
    <w:p w:rsidR="00FE559D" w:rsidRDefault="00FE559D" w:rsidP="00FE559D">
      <w:pPr>
        <w:pStyle w:val="ListParagraph"/>
        <w:ind w:left="1800"/>
        <w:jc w:val="both"/>
      </w:pPr>
    </w:p>
    <w:p w:rsidR="00FE559D" w:rsidRDefault="00FE559D" w:rsidP="00FE559D">
      <w:pPr>
        <w:pStyle w:val="ListParagraph"/>
        <w:numPr>
          <w:ilvl w:val="0"/>
          <w:numId w:val="2"/>
        </w:numPr>
        <w:jc w:val="both"/>
      </w:pPr>
      <w:r>
        <w:t>Option 3: Bridge rectifier</w:t>
      </w:r>
    </w:p>
    <w:p w:rsidR="00FE559D" w:rsidRDefault="00FE559D" w:rsidP="00FE559D">
      <w:pPr>
        <w:pStyle w:val="ListParagraph"/>
        <w:jc w:val="both"/>
      </w:pPr>
    </w:p>
    <w:p w:rsidR="00FE559D" w:rsidRDefault="00FE559D" w:rsidP="00FE559D">
      <w:pPr>
        <w:pStyle w:val="ListParagraph"/>
        <w:jc w:val="both"/>
      </w:pPr>
      <w:r>
        <w:t>Pros:</w:t>
      </w:r>
    </w:p>
    <w:p w:rsidR="00FE559D" w:rsidRDefault="00FE559D" w:rsidP="00FE559D">
      <w:pPr>
        <w:pStyle w:val="ListParagraph"/>
        <w:numPr>
          <w:ilvl w:val="0"/>
          <w:numId w:val="15"/>
        </w:numPr>
        <w:jc w:val="both"/>
      </w:pPr>
      <w:r>
        <w:t>Higher efficiency than half wave and full wave rectifier</w:t>
      </w:r>
    </w:p>
    <w:p w:rsidR="00FE559D" w:rsidRDefault="00FE559D" w:rsidP="00FE559D">
      <w:pPr>
        <w:pStyle w:val="ListParagraph"/>
        <w:numPr>
          <w:ilvl w:val="0"/>
          <w:numId w:val="15"/>
        </w:numPr>
        <w:jc w:val="both"/>
      </w:pPr>
      <w:r>
        <w:t>The output wave form is continuous</w:t>
      </w:r>
    </w:p>
    <w:p w:rsidR="00FE559D" w:rsidRDefault="00FE559D" w:rsidP="00FE559D">
      <w:pPr>
        <w:pStyle w:val="ListParagraph"/>
        <w:numPr>
          <w:ilvl w:val="0"/>
          <w:numId w:val="15"/>
        </w:numPr>
        <w:jc w:val="both"/>
      </w:pPr>
      <w:r>
        <w:t>Less filtering is required</w:t>
      </w:r>
    </w:p>
    <w:p w:rsidR="00FE559D" w:rsidRDefault="00FE559D" w:rsidP="00FE559D">
      <w:pPr>
        <w:ind w:left="720"/>
        <w:jc w:val="both"/>
      </w:pPr>
      <w:r>
        <w:t>Cons:</w:t>
      </w:r>
    </w:p>
    <w:p w:rsidR="00FE559D" w:rsidRDefault="00FE559D" w:rsidP="00FE559D">
      <w:pPr>
        <w:pStyle w:val="ListParagraph"/>
        <w:numPr>
          <w:ilvl w:val="0"/>
          <w:numId w:val="17"/>
        </w:numPr>
        <w:jc w:val="both"/>
      </w:pPr>
      <w:r>
        <w:lastRenderedPageBreak/>
        <w:t>More complicated than half wave and full wave rectifiers</w:t>
      </w:r>
    </w:p>
    <w:p w:rsidR="00FE559D" w:rsidRDefault="00FE559D" w:rsidP="00FE559D">
      <w:pPr>
        <w:pStyle w:val="ListParagraph"/>
        <w:numPr>
          <w:ilvl w:val="0"/>
          <w:numId w:val="17"/>
        </w:numPr>
        <w:jc w:val="both"/>
      </w:pPr>
      <w:r>
        <w:t xml:space="preserve">More costly </w:t>
      </w:r>
    </w:p>
    <w:p w:rsidR="00FE559D" w:rsidRDefault="00FE559D" w:rsidP="00FE559D">
      <w:pPr>
        <w:jc w:val="both"/>
      </w:pPr>
    </w:p>
    <w:p w:rsidR="00163436" w:rsidRDefault="00163436" w:rsidP="00FE559D">
      <w:pPr>
        <w:jc w:val="both"/>
        <w:rPr>
          <w:b/>
          <w:bCs/>
          <w:sz w:val="28"/>
          <w:szCs w:val="28"/>
        </w:rPr>
      </w:pPr>
      <w:r>
        <w:rPr>
          <w:b/>
          <w:bCs/>
          <w:sz w:val="28"/>
          <w:szCs w:val="28"/>
        </w:rPr>
        <w:t>Filtering of the ripple voltage:</w:t>
      </w:r>
    </w:p>
    <w:p w:rsidR="00163436" w:rsidRPr="00163436" w:rsidRDefault="00163436" w:rsidP="00163436">
      <w:pPr>
        <w:pStyle w:val="ListParagraph"/>
        <w:numPr>
          <w:ilvl w:val="0"/>
          <w:numId w:val="2"/>
        </w:numPr>
        <w:jc w:val="both"/>
        <w:rPr>
          <w:b/>
          <w:bCs/>
        </w:rPr>
      </w:pPr>
      <w:r>
        <w:t>Only one option: Using smoothing capacitors</w:t>
      </w:r>
    </w:p>
    <w:p w:rsidR="00163436" w:rsidRDefault="00163436" w:rsidP="00163436">
      <w:pPr>
        <w:jc w:val="both"/>
        <w:rPr>
          <w:b/>
          <w:bCs/>
        </w:rPr>
      </w:pPr>
    </w:p>
    <w:p w:rsidR="00163436" w:rsidRDefault="00163436" w:rsidP="00163436">
      <w:pPr>
        <w:jc w:val="both"/>
        <w:rPr>
          <w:b/>
          <w:bCs/>
          <w:sz w:val="28"/>
          <w:szCs w:val="28"/>
        </w:rPr>
      </w:pPr>
      <w:r>
        <w:rPr>
          <w:b/>
          <w:bCs/>
          <w:sz w:val="28"/>
          <w:szCs w:val="28"/>
        </w:rPr>
        <w:t>Comparing the voltage to required range:</w:t>
      </w:r>
    </w:p>
    <w:p w:rsidR="00163436" w:rsidRPr="00163436" w:rsidRDefault="00163436" w:rsidP="00163436">
      <w:pPr>
        <w:pStyle w:val="ListParagraph"/>
        <w:numPr>
          <w:ilvl w:val="0"/>
          <w:numId w:val="2"/>
        </w:numPr>
        <w:jc w:val="both"/>
        <w:rPr>
          <w:b/>
          <w:bCs/>
          <w:sz w:val="28"/>
          <w:szCs w:val="28"/>
        </w:rPr>
      </w:pPr>
      <w:r>
        <w:t>Only one option: Using an OpAmp circuit</w:t>
      </w:r>
    </w:p>
    <w:p w:rsidR="00163436" w:rsidRDefault="00163436" w:rsidP="00163436">
      <w:pPr>
        <w:jc w:val="both"/>
        <w:rPr>
          <w:b/>
          <w:bCs/>
          <w:sz w:val="28"/>
          <w:szCs w:val="28"/>
        </w:rPr>
      </w:pPr>
      <w:r>
        <w:rPr>
          <w:b/>
          <w:bCs/>
          <w:sz w:val="28"/>
          <w:szCs w:val="28"/>
        </w:rPr>
        <w:t>Decision making logic:</w:t>
      </w:r>
    </w:p>
    <w:p w:rsidR="00163436" w:rsidRPr="00163436" w:rsidRDefault="00163436" w:rsidP="00163436">
      <w:pPr>
        <w:pStyle w:val="ListParagraph"/>
        <w:numPr>
          <w:ilvl w:val="0"/>
          <w:numId w:val="2"/>
        </w:numPr>
        <w:jc w:val="both"/>
        <w:rPr>
          <w:b/>
          <w:bCs/>
        </w:rPr>
      </w:pPr>
      <w:r w:rsidRPr="00163436">
        <w:t>OR gate</w:t>
      </w:r>
    </w:p>
    <w:p w:rsidR="00163436" w:rsidRPr="00163436" w:rsidRDefault="00163436" w:rsidP="00163436">
      <w:pPr>
        <w:pStyle w:val="ListParagraph"/>
        <w:numPr>
          <w:ilvl w:val="0"/>
          <w:numId w:val="2"/>
        </w:numPr>
        <w:jc w:val="both"/>
        <w:rPr>
          <w:b/>
          <w:bCs/>
        </w:rPr>
      </w:pPr>
      <w:r w:rsidRPr="00163436">
        <w:t>RC delay circuit</w:t>
      </w:r>
    </w:p>
    <w:p w:rsidR="008A4669" w:rsidRDefault="008A4669" w:rsidP="00163436">
      <w:pPr>
        <w:pStyle w:val="ListParagraph"/>
        <w:jc w:val="both"/>
        <w:rPr>
          <w:b/>
          <w:bCs/>
          <w:sz w:val="28"/>
          <w:szCs w:val="28"/>
        </w:rPr>
      </w:pPr>
    </w:p>
    <w:p w:rsidR="008A4669" w:rsidRDefault="008A4669" w:rsidP="008A4669">
      <w:pPr>
        <w:pStyle w:val="ListParagraph"/>
        <w:ind w:left="0"/>
        <w:jc w:val="both"/>
        <w:rPr>
          <w:b/>
          <w:bCs/>
          <w:sz w:val="28"/>
          <w:szCs w:val="28"/>
        </w:rPr>
      </w:pPr>
      <w:r>
        <w:rPr>
          <w:b/>
          <w:bCs/>
          <w:sz w:val="28"/>
          <w:szCs w:val="28"/>
        </w:rPr>
        <w:t>Switching circuit on and off:</w:t>
      </w:r>
    </w:p>
    <w:p w:rsidR="008A4669" w:rsidRPr="008A4669" w:rsidRDefault="008A4669" w:rsidP="008A4669">
      <w:pPr>
        <w:pStyle w:val="ListParagraph"/>
        <w:numPr>
          <w:ilvl w:val="0"/>
          <w:numId w:val="24"/>
        </w:numPr>
        <w:jc w:val="both"/>
        <w:rPr>
          <w:sz w:val="28"/>
          <w:szCs w:val="28"/>
        </w:rPr>
      </w:pPr>
      <w:r>
        <w:t>Option 1:  Electromechanical relay:</w:t>
      </w:r>
    </w:p>
    <w:p w:rsidR="008A4669" w:rsidRDefault="008A4669" w:rsidP="008A4669">
      <w:pPr>
        <w:pStyle w:val="ListParagraph"/>
        <w:jc w:val="both"/>
      </w:pPr>
    </w:p>
    <w:p w:rsidR="008A4669" w:rsidRDefault="008A4669" w:rsidP="008A4669">
      <w:pPr>
        <w:pStyle w:val="ListParagraph"/>
        <w:jc w:val="both"/>
      </w:pPr>
      <w:r>
        <w:t>Pros:</w:t>
      </w:r>
    </w:p>
    <w:p w:rsidR="00163436" w:rsidRPr="008A4669" w:rsidRDefault="008A4669" w:rsidP="008A4669">
      <w:pPr>
        <w:pStyle w:val="ListParagraph"/>
        <w:numPr>
          <w:ilvl w:val="0"/>
          <w:numId w:val="20"/>
        </w:numPr>
        <w:rPr>
          <w:b/>
          <w:bCs/>
        </w:rPr>
      </w:pPr>
      <w:r>
        <w:t>Low cost</w:t>
      </w:r>
    </w:p>
    <w:p w:rsidR="008A4669" w:rsidRPr="008A4669" w:rsidRDefault="008A4669" w:rsidP="008A4669">
      <w:pPr>
        <w:pStyle w:val="ListParagraph"/>
        <w:numPr>
          <w:ilvl w:val="0"/>
          <w:numId w:val="20"/>
        </w:numPr>
        <w:rPr>
          <w:b/>
          <w:bCs/>
        </w:rPr>
      </w:pPr>
      <w:r>
        <w:t>Large variety</w:t>
      </w:r>
    </w:p>
    <w:p w:rsidR="008A4669" w:rsidRPr="008A4669" w:rsidRDefault="008A4669" w:rsidP="008A4669">
      <w:pPr>
        <w:pStyle w:val="ListParagraph"/>
        <w:numPr>
          <w:ilvl w:val="0"/>
          <w:numId w:val="20"/>
        </w:numPr>
        <w:rPr>
          <w:b/>
          <w:bCs/>
        </w:rPr>
      </w:pPr>
      <w:r>
        <w:t>Durable</w:t>
      </w:r>
    </w:p>
    <w:p w:rsidR="008A4669" w:rsidRPr="008A4669" w:rsidRDefault="008A4669" w:rsidP="008A4669">
      <w:pPr>
        <w:pStyle w:val="ListParagraph"/>
        <w:numPr>
          <w:ilvl w:val="0"/>
          <w:numId w:val="20"/>
        </w:numPr>
        <w:rPr>
          <w:b/>
          <w:bCs/>
        </w:rPr>
      </w:pPr>
      <w:r>
        <w:t>Safer</w:t>
      </w:r>
    </w:p>
    <w:p w:rsidR="008A4669" w:rsidRDefault="008A4669" w:rsidP="008A4669">
      <w:pPr>
        <w:ind w:left="720"/>
      </w:pPr>
      <w:r>
        <w:t>Cons:</w:t>
      </w:r>
    </w:p>
    <w:p w:rsidR="008A4669" w:rsidRDefault="008A4669" w:rsidP="008A4669">
      <w:pPr>
        <w:pStyle w:val="ListParagraph"/>
        <w:numPr>
          <w:ilvl w:val="0"/>
          <w:numId w:val="21"/>
        </w:numPr>
      </w:pPr>
      <w:r>
        <w:t>Slower switch time</w:t>
      </w:r>
      <w:r>
        <w:tab/>
      </w:r>
    </w:p>
    <w:p w:rsidR="008A4669" w:rsidRDefault="008A4669" w:rsidP="008A4669">
      <w:pPr>
        <w:pStyle w:val="ListParagraph"/>
        <w:numPr>
          <w:ilvl w:val="0"/>
          <w:numId w:val="21"/>
        </w:numPr>
      </w:pPr>
      <w:r>
        <w:t>Limited contact lifetime</w:t>
      </w:r>
    </w:p>
    <w:p w:rsidR="008A4669" w:rsidRDefault="008A4669" w:rsidP="008A4669">
      <w:pPr>
        <w:pStyle w:val="ListParagraph"/>
        <w:numPr>
          <w:ilvl w:val="0"/>
          <w:numId w:val="21"/>
        </w:numPr>
      </w:pPr>
      <w:r>
        <w:t>Take up large space</w:t>
      </w:r>
    </w:p>
    <w:p w:rsidR="008A4669" w:rsidRDefault="008A4669" w:rsidP="008A4669"/>
    <w:p w:rsidR="008A4669" w:rsidRDefault="008A4669" w:rsidP="008A4669">
      <w:pPr>
        <w:pStyle w:val="ListParagraph"/>
        <w:numPr>
          <w:ilvl w:val="0"/>
          <w:numId w:val="24"/>
        </w:numPr>
      </w:pPr>
      <w:r>
        <w:t>Option 2:  Reed relay:</w:t>
      </w:r>
    </w:p>
    <w:p w:rsidR="008A4669" w:rsidRDefault="008A4669" w:rsidP="008A4669">
      <w:pPr>
        <w:pStyle w:val="ListParagraph"/>
      </w:pPr>
    </w:p>
    <w:p w:rsidR="008A4669" w:rsidRDefault="008A4669" w:rsidP="008A4669">
      <w:pPr>
        <w:pStyle w:val="ListParagraph"/>
      </w:pPr>
      <w:r>
        <w:t>Pros:</w:t>
      </w:r>
      <w:r>
        <w:tab/>
      </w:r>
    </w:p>
    <w:p w:rsidR="008A4669" w:rsidRDefault="008A4669" w:rsidP="008A4669">
      <w:pPr>
        <w:pStyle w:val="ListParagraph"/>
        <w:numPr>
          <w:ilvl w:val="0"/>
          <w:numId w:val="25"/>
        </w:numPr>
      </w:pPr>
      <w:r>
        <w:t>Reliable</w:t>
      </w:r>
    </w:p>
    <w:p w:rsidR="008A4669" w:rsidRDefault="008A4669" w:rsidP="008A4669">
      <w:pPr>
        <w:pStyle w:val="ListParagraph"/>
        <w:numPr>
          <w:ilvl w:val="0"/>
          <w:numId w:val="25"/>
        </w:numPr>
      </w:pPr>
      <w:r>
        <w:t>Small and lightweight</w:t>
      </w:r>
    </w:p>
    <w:p w:rsidR="008A4669" w:rsidRDefault="008A4669" w:rsidP="008A4669">
      <w:pPr>
        <w:pStyle w:val="ListParagraph"/>
        <w:numPr>
          <w:ilvl w:val="0"/>
          <w:numId w:val="25"/>
        </w:numPr>
      </w:pPr>
      <w:r>
        <w:t>Low power consumption</w:t>
      </w:r>
    </w:p>
    <w:p w:rsidR="008A4669" w:rsidRDefault="008A4669" w:rsidP="008A4669">
      <w:pPr>
        <w:pStyle w:val="ListParagraph"/>
        <w:numPr>
          <w:ilvl w:val="0"/>
          <w:numId w:val="25"/>
        </w:numPr>
      </w:pPr>
      <w:r>
        <w:t>Leakage current much lower</w:t>
      </w:r>
    </w:p>
    <w:p w:rsidR="008A4669" w:rsidRDefault="008A4669" w:rsidP="008A4669">
      <w:pPr>
        <w:ind w:left="720"/>
      </w:pPr>
      <w:r>
        <w:lastRenderedPageBreak/>
        <w:t>Cons:</w:t>
      </w:r>
    </w:p>
    <w:p w:rsidR="008A4669" w:rsidRDefault="008A4669" w:rsidP="008A4669">
      <w:pPr>
        <w:pStyle w:val="ListParagraph"/>
        <w:numPr>
          <w:ilvl w:val="0"/>
          <w:numId w:val="27"/>
        </w:numPr>
      </w:pPr>
      <w:r>
        <w:t>Sensitive to magnetic fields</w:t>
      </w:r>
      <w:r>
        <w:tab/>
      </w:r>
      <w:r>
        <w:tab/>
      </w:r>
    </w:p>
    <w:p w:rsidR="008A4669" w:rsidRDefault="008A4669" w:rsidP="008A4669">
      <w:pPr>
        <w:pStyle w:val="ListParagraph"/>
        <w:numPr>
          <w:ilvl w:val="0"/>
          <w:numId w:val="27"/>
        </w:numPr>
      </w:pPr>
      <w:r>
        <w:t>Sensitive to large surges</w:t>
      </w:r>
    </w:p>
    <w:p w:rsidR="008A4669" w:rsidRDefault="008A4669" w:rsidP="008A4669">
      <w:pPr>
        <w:pStyle w:val="ListParagraph"/>
        <w:numPr>
          <w:ilvl w:val="0"/>
          <w:numId w:val="27"/>
        </w:numPr>
      </w:pPr>
      <w:r>
        <w:t>Sensitive to vibration</w:t>
      </w:r>
    </w:p>
    <w:p w:rsidR="008A4669" w:rsidRDefault="008A4669" w:rsidP="008A4669"/>
    <w:p w:rsidR="008A4669" w:rsidRDefault="008A4669" w:rsidP="008A4669">
      <w:pPr>
        <w:pStyle w:val="ListParagraph"/>
        <w:numPr>
          <w:ilvl w:val="0"/>
          <w:numId w:val="24"/>
        </w:numPr>
      </w:pPr>
      <w:r>
        <w:t>Option 3: Solid state relay</w:t>
      </w:r>
    </w:p>
    <w:p w:rsidR="008A4669" w:rsidRDefault="008A4669" w:rsidP="008A4669">
      <w:pPr>
        <w:pStyle w:val="ListParagraph"/>
      </w:pPr>
    </w:p>
    <w:p w:rsidR="008A4669" w:rsidRDefault="008A4669" w:rsidP="008A4669">
      <w:pPr>
        <w:pStyle w:val="ListParagraph"/>
      </w:pPr>
      <w:r>
        <w:t>Pros:</w:t>
      </w:r>
    </w:p>
    <w:p w:rsidR="008A4669" w:rsidRDefault="008A4669" w:rsidP="008A4669">
      <w:pPr>
        <w:pStyle w:val="ListParagraph"/>
        <w:numPr>
          <w:ilvl w:val="0"/>
          <w:numId w:val="28"/>
        </w:numPr>
      </w:pPr>
      <w:r>
        <w:t>Very long life cycle</w:t>
      </w:r>
    </w:p>
    <w:p w:rsidR="008A4669" w:rsidRDefault="008A4669" w:rsidP="008A4669">
      <w:pPr>
        <w:pStyle w:val="ListParagraph"/>
        <w:numPr>
          <w:ilvl w:val="0"/>
          <w:numId w:val="28"/>
        </w:numPr>
      </w:pPr>
      <w:r>
        <w:t xml:space="preserve"> No contact bounce</w:t>
      </w:r>
    </w:p>
    <w:p w:rsidR="008A4669" w:rsidRDefault="008A4669" w:rsidP="008A4669">
      <w:pPr>
        <w:pStyle w:val="ListParagraph"/>
        <w:numPr>
          <w:ilvl w:val="0"/>
          <w:numId w:val="28"/>
        </w:numPr>
      </w:pPr>
      <w:r>
        <w:t>High performance</w:t>
      </w:r>
    </w:p>
    <w:p w:rsidR="008A4669" w:rsidRDefault="008A4669" w:rsidP="008A4669">
      <w:pPr>
        <w:pStyle w:val="ListParagraph"/>
        <w:numPr>
          <w:ilvl w:val="0"/>
          <w:numId w:val="28"/>
        </w:numPr>
      </w:pPr>
      <w:r>
        <w:t>No noise</w:t>
      </w:r>
    </w:p>
    <w:p w:rsidR="008A4669" w:rsidRDefault="008A4669" w:rsidP="008A4669">
      <w:pPr>
        <w:ind w:left="720"/>
      </w:pPr>
      <w:r>
        <w:t>Cons:</w:t>
      </w:r>
    </w:p>
    <w:p w:rsidR="008A4669" w:rsidRDefault="008A4669" w:rsidP="008A4669">
      <w:pPr>
        <w:pStyle w:val="ListParagraph"/>
        <w:numPr>
          <w:ilvl w:val="0"/>
          <w:numId w:val="29"/>
        </w:numPr>
      </w:pPr>
      <w:r>
        <w:t>Usually fail in the closed mode</w:t>
      </w:r>
    </w:p>
    <w:p w:rsidR="008A4669" w:rsidRDefault="008A4669" w:rsidP="008A4669">
      <w:pPr>
        <w:pStyle w:val="ListParagraph"/>
        <w:numPr>
          <w:ilvl w:val="0"/>
          <w:numId w:val="29"/>
        </w:numPr>
      </w:pPr>
      <w:r>
        <w:t>More expensive</w:t>
      </w:r>
    </w:p>
    <w:p w:rsidR="00E81199" w:rsidRDefault="00E81199" w:rsidP="00E81199"/>
    <w:p w:rsidR="00E81199" w:rsidRDefault="00E81199" w:rsidP="00E81199"/>
    <w:p w:rsidR="00E81199" w:rsidRDefault="00E81199" w:rsidP="00E81199"/>
    <w:p w:rsidR="00E81199" w:rsidRDefault="00E81199" w:rsidP="00E81199"/>
    <w:p w:rsidR="00E81199" w:rsidRDefault="00E81199" w:rsidP="00E81199"/>
    <w:p w:rsidR="00E81199" w:rsidRDefault="00E81199" w:rsidP="00E81199"/>
    <w:p w:rsidR="00E81199" w:rsidRDefault="00E81199" w:rsidP="00E81199"/>
    <w:p w:rsidR="00E81199" w:rsidRDefault="00E81199" w:rsidP="00E81199"/>
    <w:p w:rsidR="00E81199" w:rsidRDefault="00E81199" w:rsidP="00E81199"/>
    <w:p w:rsidR="00E81199" w:rsidRDefault="00E81199" w:rsidP="00E81199"/>
    <w:p w:rsidR="00E81199" w:rsidRDefault="00E81199" w:rsidP="00E81199"/>
    <w:p w:rsidR="00E81199" w:rsidRDefault="00E81199" w:rsidP="00E81199"/>
    <w:p w:rsidR="00E81199" w:rsidRDefault="00E81199" w:rsidP="00E81199"/>
    <w:p w:rsidR="00E81199" w:rsidRDefault="00E81199" w:rsidP="00E81199"/>
    <w:p w:rsidR="008A4669" w:rsidRDefault="008A4669" w:rsidP="008A4669"/>
    <w:p w:rsidR="00E81199" w:rsidRDefault="00E81199" w:rsidP="008A4669">
      <w:pPr>
        <w:rPr>
          <w:b/>
          <w:bCs/>
          <w:sz w:val="28"/>
          <w:szCs w:val="28"/>
        </w:rPr>
      </w:pPr>
      <w:r>
        <w:rPr>
          <w:b/>
          <w:bCs/>
          <w:sz w:val="28"/>
          <w:szCs w:val="28"/>
        </w:rPr>
        <w:t>Preliminary design:</w:t>
      </w:r>
    </w:p>
    <w:p w:rsidR="00E81199" w:rsidRPr="00E81199" w:rsidRDefault="00E81199" w:rsidP="008A4669">
      <w:pPr>
        <w:rPr>
          <w:b/>
          <w:bCs/>
          <w:sz w:val="28"/>
          <w:szCs w:val="28"/>
        </w:rPr>
      </w:pPr>
    </w:p>
    <w:p w:rsidR="008A4669" w:rsidRDefault="00BD7F46" w:rsidP="008A4669">
      <w:pPr>
        <w:ind w:left="1440"/>
      </w:pPr>
      <w:r>
        <w:rPr>
          <w:noProof/>
        </w:rPr>
        <w:pict>
          <v:shapetype id="_x0000_t202" coordsize="21600,21600" o:spt="202" path="m,l,21600r21600,l21600,xe">
            <v:stroke joinstyle="miter"/>
            <v:path gradientshapeok="t" o:connecttype="rect"/>
          </v:shapetype>
          <v:shape id="_x0000_s1036" type="#_x0000_t202" style="position:absolute;left:0;text-align:left;margin-left:410.25pt;margin-top:16.5pt;width:79.25pt;height:21.4pt;z-index:251668480;mso-width-relative:margin;mso-height-relative:margin">
            <v:textbox style="mso-next-textbox:#_x0000_s1036">
              <w:txbxContent>
                <w:p w:rsidR="00BD7F46" w:rsidRDefault="00BD7F46" w:rsidP="00BD7F46">
                  <w:pPr>
                    <w:jc w:val="center"/>
                  </w:pPr>
                  <w:r>
                    <w:t>Switching</w:t>
                  </w:r>
                </w:p>
              </w:txbxContent>
            </v:textbox>
          </v:shape>
        </w:pict>
      </w:r>
      <w:r>
        <w:rPr>
          <w:noProof/>
        </w:rPr>
        <w:pict>
          <v:shape id="_x0000_s1033" type="#_x0000_t202" style="position:absolute;left:0;text-align:left;margin-left:304.75pt;margin-top:10.5pt;width:79.25pt;height:37.5pt;z-index:251665408;mso-width-relative:margin;mso-height-relative:margin">
            <v:textbox style="mso-next-textbox:#_x0000_s1033">
              <w:txbxContent>
                <w:p w:rsidR="00E81199" w:rsidRDefault="00BD7F46" w:rsidP="00E81199">
                  <w:pPr>
                    <w:jc w:val="center"/>
                  </w:pPr>
                  <w:r>
                    <w:t>Decision Making</w:t>
                  </w:r>
                </w:p>
              </w:txbxContent>
            </v:textbox>
          </v:shape>
        </w:pict>
      </w:r>
      <w:r>
        <w:rPr>
          <w:b/>
          <w:bCs/>
          <w:noProof/>
          <w:sz w:val="28"/>
          <w:szCs w:val="28"/>
        </w:rPr>
        <w:pict>
          <v:shape id="_x0000_s1030" type="#_x0000_t202" style="position:absolute;left:0;text-align:left;margin-left:93.75pt;margin-top:10.5pt;width:79.25pt;height:37.5pt;z-index:251662336;mso-width-relative:margin;mso-height-relative:margin">
            <v:textbox style="mso-next-textbox:#_x0000_s1030">
              <w:txbxContent>
                <w:p w:rsidR="00E81199" w:rsidRDefault="00BD7F46" w:rsidP="00E81199">
                  <w:pPr>
                    <w:jc w:val="center"/>
                  </w:pPr>
                  <w:r>
                    <w:t>Signal conditioning</w:t>
                  </w:r>
                </w:p>
              </w:txbxContent>
            </v:textbox>
          </v:shape>
        </w:pict>
      </w:r>
      <w:r w:rsidR="00E81199">
        <w:rPr>
          <w:noProof/>
        </w:rPr>
        <w:pict>
          <v:shapetype id="_x0000_t32" coordsize="21600,21600" o:spt="32" o:oned="t" path="m,l21600,21600e" filled="f">
            <v:path arrowok="t" fillok="f" o:connecttype="none"/>
            <o:lock v:ext="edit" shapetype="t"/>
          </v:shapetype>
          <v:shape id="_x0000_s1034" type="#_x0000_t32" style="position:absolute;left:0;text-align:left;margin-left:278.5pt;margin-top:22.5pt;width:26.25pt;height:0;z-index:251666432" o:connectortype="straight">
            <v:stroke endarrow="block"/>
          </v:shape>
        </w:pict>
      </w:r>
      <w:r w:rsidR="00E81199">
        <w:rPr>
          <w:noProof/>
        </w:rPr>
        <w:pict>
          <v:shape id="_x0000_s1032" type="#_x0000_t202" style="position:absolute;left:0;text-align:left;margin-left:199.25pt;margin-top:10.5pt;width:79.25pt;height:21.4pt;z-index:251664384;mso-width-relative:margin;mso-height-relative:margin">
            <v:textbox style="mso-next-textbox:#_x0000_s1032">
              <w:txbxContent>
                <w:p w:rsidR="00E81199" w:rsidRDefault="00BD7F46" w:rsidP="00E81199">
                  <w:pPr>
                    <w:jc w:val="center"/>
                  </w:pPr>
                  <w:r>
                    <w:t>Comparison</w:t>
                  </w:r>
                </w:p>
              </w:txbxContent>
            </v:textbox>
          </v:shape>
        </w:pict>
      </w:r>
      <w:r w:rsidR="00E81199">
        <w:rPr>
          <w:noProof/>
        </w:rPr>
        <w:pict>
          <v:shape id="_x0000_s1031" type="#_x0000_t32" style="position:absolute;left:0;text-align:left;margin-left:173pt;margin-top:22.5pt;width:26.25pt;height:0;z-index:251663360" o:connectortype="straight">
            <v:stroke endarrow="block"/>
          </v:shape>
        </w:pict>
      </w:r>
      <w:r w:rsidR="00E81199">
        <w:rPr>
          <w:b/>
          <w:bCs/>
          <w:noProof/>
          <w:sz w:val="28"/>
          <w:szCs w:val="28"/>
        </w:rPr>
        <w:pict>
          <v:shape id="_x0000_s1028" type="#_x0000_t32" style="position:absolute;left:0;text-align:left;margin-left:67.5pt;margin-top:22.5pt;width:26.25pt;height:0;z-index:251661312" o:connectortype="straight">
            <v:stroke endarrow="block"/>
          </v:shape>
        </w:pict>
      </w:r>
      <w:r w:rsidR="00E81199" w:rsidRPr="00E81199">
        <w:rPr>
          <w:b/>
          <w:bCs/>
          <w:noProof/>
          <w:sz w:val="28"/>
          <w:szCs w:val="28"/>
          <w:lang w:eastAsia="zh-TW"/>
        </w:rPr>
        <w:pict>
          <v:shape id="_x0000_s1027" type="#_x0000_t202" style="position:absolute;left:0;text-align:left;margin-left:-11.75pt;margin-top:10.5pt;width:79.25pt;height:21.4pt;z-index:251660288;mso-width-relative:margin;mso-height-relative:margin">
            <v:textbox style="mso-next-textbox:#_x0000_s1027">
              <w:txbxContent>
                <w:p w:rsidR="00E81199" w:rsidRDefault="00E81199" w:rsidP="00E81199">
                  <w:pPr>
                    <w:jc w:val="center"/>
                  </w:pPr>
                  <w:r>
                    <w:t>Power supply</w:t>
                  </w:r>
                </w:p>
              </w:txbxContent>
            </v:textbox>
          </v:shape>
        </w:pict>
      </w:r>
    </w:p>
    <w:p w:rsidR="008A4669" w:rsidRPr="008A4669" w:rsidRDefault="00BD7F46" w:rsidP="008A4669">
      <w:pPr>
        <w:ind w:left="720"/>
      </w:pPr>
      <w:r>
        <w:rPr>
          <w:noProof/>
        </w:rPr>
        <w:pict>
          <v:shape id="_x0000_s1035" type="#_x0000_t32" style="position:absolute;left:0;text-align:left;margin-left:384pt;margin-top:.8pt;width:26.25pt;height:0;z-index:251667456" o:connectortype="straight">
            <v:stroke endarrow="block"/>
          </v:shape>
        </w:pict>
      </w:r>
    </w:p>
    <w:p w:rsidR="00163436" w:rsidRPr="00163436" w:rsidRDefault="00163436" w:rsidP="00163436">
      <w:pPr>
        <w:jc w:val="both"/>
        <w:rPr>
          <w:b/>
          <w:bCs/>
          <w:sz w:val="28"/>
          <w:szCs w:val="28"/>
        </w:rPr>
      </w:pPr>
    </w:p>
    <w:p w:rsidR="00A93E2F" w:rsidRPr="00A93E2F" w:rsidRDefault="00A93E2F" w:rsidP="00A93E2F">
      <w:pPr>
        <w:ind w:left="720"/>
        <w:jc w:val="both"/>
      </w:pPr>
      <w:r>
        <w:tab/>
      </w:r>
    </w:p>
    <w:p w:rsidR="00A93E2F" w:rsidRDefault="00A93E2F" w:rsidP="00A93E2F">
      <w:pPr>
        <w:jc w:val="both"/>
      </w:pPr>
    </w:p>
    <w:p w:rsidR="00D32FEC" w:rsidRDefault="00D32FEC" w:rsidP="00D32FEC">
      <w:pPr>
        <w:pStyle w:val="ListParagraph"/>
        <w:jc w:val="both"/>
      </w:pPr>
    </w:p>
    <w:p w:rsidR="00D32FEC" w:rsidRDefault="00D32FEC" w:rsidP="00D32FEC">
      <w:pPr>
        <w:ind w:left="360"/>
        <w:jc w:val="both"/>
      </w:pPr>
    </w:p>
    <w:p w:rsidR="00D32FEC" w:rsidRPr="00D32FEC" w:rsidRDefault="00D32FEC" w:rsidP="00D32FEC">
      <w:pPr>
        <w:ind w:left="360"/>
        <w:jc w:val="both"/>
      </w:pPr>
    </w:p>
    <w:p w:rsidR="00FB3ABE" w:rsidRDefault="00FB3ABE" w:rsidP="007C59DB"/>
    <w:p w:rsidR="007C59DB" w:rsidRDefault="007C59DB" w:rsidP="007C59DB"/>
    <w:p w:rsidR="00EF537E" w:rsidRDefault="0050062B" w:rsidP="007C59DB"/>
    <w:sectPr w:rsidR="00EF537E" w:rsidSect="000B54DE">
      <w:head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62B" w:rsidRDefault="0050062B" w:rsidP="00BD7F46">
      <w:pPr>
        <w:spacing w:after="0" w:line="240" w:lineRule="auto"/>
      </w:pPr>
      <w:r>
        <w:separator/>
      </w:r>
    </w:p>
  </w:endnote>
  <w:endnote w:type="continuationSeparator" w:id="1">
    <w:p w:rsidR="0050062B" w:rsidRDefault="0050062B" w:rsidP="00BD7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62B" w:rsidRDefault="0050062B" w:rsidP="00BD7F46">
      <w:pPr>
        <w:spacing w:after="0" w:line="240" w:lineRule="auto"/>
      </w:pPr>
      <w:r>
        <w:separator/>
      </w:r>
    </w:p>
  </w:footnote>
  <w:footnote w:type="continuationSeparator" w:id="1">
    <w:p w:rsidR="0050062B" w:rsidRDefault="0050062B" w:rsidP="00BD7F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F46" w:rsidRPr="00BD7F46" w:rsidRDefault="00BD7F46" w:rsidP="00BD7F46">
    <w:pPr>
      <w:pStyle w:val="Header"/>
      <w:jc w:val="center"/>
      <w:rPr>
        <w:b/>
        <w:bCs/>
        <w:sz w:val="32"/>
        <w:szCs w:val="32"/>
      </w:rPr>
    </w:pPr>
    <w:r w:rsidRPr="00BD7F46">
      <w:rPr>
        <w:b/>
        <w:bCs/>
        <w:sz w:val="32"/>
        <w:szCs w:val="32"/>
      </w:rPr>
      <w:t>Voltage Sensor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0260"/>
    <w:multiLevelType w:val="hybridMultilevel"/>
    <w:tmpl w:val="9D7E790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362F17"/>
    <w:multiLevelType w:val="hybridMultilevel"/>
    <w:tmpl w:val="71625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125BB7"/>
    <w:multiLevelType w:val="multilevel"/>
    <w:tmpl w:val="9AB6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A1503C"/>
    <w:multiLevelType w:val="hybridMultilevel"/>
    <w:tmpl w:val="BC8A8F4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7AC5882"/>
    <w:multiLevelType w:val="hybridMultilevel"/>
    <w:tmpl w:val="72EC68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B336C"/>
    <w:multiLevelType w:val="hybridMultilevel"/>
    <w:tmpl w:val="0346EAB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C9A7550"/>
    <w:multiLevelType w:val="hybridMultilevel"/>
    <w:tmpl w:val="8EA832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F76350A"/>
    <w:multiLevelType w:val="hybridMultilevel"/>
    <w:tmpl w:val="F34E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404155"/>
    <w:multiLevelType w:val="hybridMultilevel"/>
    <w:tmpl w:val="188E51E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2FD0D0E"/>
    <w:multiLevelType w:val="hybridMultilevel"/>
    <w:tmpl w:val="FAF4E6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135EBE"/>
    <w:multiLevelType w:val="hybridMultilevel"/>
    <w:tmpl w:val="E9C0EE1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71C0652"/>
    <w:multiLevelType w:val="hybridMultilevel"/>
    <w:tmpl w:val="6CF434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7AB0604"/>
    <w:multiLevelType w:val="hybridMultilevel"/>
    <w:tmpl w:val="452AB3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87F415D"/>
    <w:multiLevelType w:val="hybridMultilevel"/>
    <w:tmpl w:val="98F44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43B9D"/>
    <w:multiLevelType w:val="hybridMultilevel"/>
    <w:tmpl w:val="81B814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35D2CAD"/>
    <w:multiLevelType w:val="hybridMultilevel"/>
    <w:tmpl w:val="2F38E0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4EE3D1A"/>
    <w:multiLevelType w:val="hybridMultilevel"/>
    <w:tmpl w:val="8CCA8C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6535962"/>
    <w:multiLevelType w:val="hybridMultilevel"/>
    <w:tmpl w:val="AFB68E6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786D0F"/>
    <w:multiLevelType w:val="hybridMultilevel"/>
    <w:tmpl w:val="4916256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16A345B"/>
    <w:multiLevelType w:val="hybridMultilevel"/>
    <w:tmpl w:val="3198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622800"/>
    <w:multiLevelType w:val="hybridMultilevel"/>
    <w:tmpl w:val="68863D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16D7852"/>
    <w:multiLevelType w:val="hybridMultilevel"/>
    <w:tmpl w:val="048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C00347"/>
    <w:multiLevelType w:val="hybridMultilevel"/>
    <w:tmpl w:val="D13C97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3103357"/>
    <w:multiLevelType w:val="hybridMultilevel"/>
    <w:tmpl w:val="B42EE02A"/>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4">
    <w:nsid w:val="63BE2D48"/>
    <w:multiLevelType w:val="hybridMultilevel"/>
    <w:tmpl w:val="E1CE54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8DC090C"/>
    <w:multiLevelType w:val="hybridMultilevel"/>
    <w:tmpl w:val="C6AE8F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A7B4E1D"/>
    <w:multiLevelType w:val="hybridMultilevel"/>
    <w:tmpl w:val="8272DA2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8C90C24"/>
    <w:multiLevelType w:val="hybridMultilevel"/>
    <w:tmpl w:val="EA08DBF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B1941D3"/>
    <w:multiLevelType w:val="hybridMultilevel"/>
    <w:tmpl w:val="DF9ADC0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21"/>
  </w:num>
  <w:num w:numId="3">
    <w:abstractNumId w:val="25"/>
  </w:num>
  <w:num w:numId="4">
    <w:abstractNumId w:val="23"/>
  </w:num>
  <w:num w:numId="5">
    <w:abstractNumId w:val="3"/>
  </w:num>
  <w:num w:numId="6">
    <w:abstractNumId w:val="22"/>
  </w:num>
  <w:num w:numId="7">
    <w:abstractNumId w:val="6"/>
  </w:num>
  <w:num w:numId="8">
    <w:abstractNumId w:val="13"/>
  </w:num>
  <w:num w:numId="9">
    <w:abstractNumId w:val="15"/>
  </w:num>
  <w:num w:numId="10">
    <w:abstractNumId w:val="10"/>
  </w:num>
  <w:num w:numId="11">
    <w:abstractNumId w:val="5"/>
  </w:num>
  <w:num w:numId="12">
    <w:abstractNumId w:val="8"/>
  </w:num>
  <w:num w:numId="13">
    <w:abstractNumId w:val="11"/>
  </w:num>
  <w:num w:numId="14">
    <w:abstractNumId w:val="16"/>
  </w:num>
  <w:num w:numId="15">
    <w:abstractNumId w:val="17"/>
  </w:num>
  <w:num w:numId="16">
    <w:abstractNumId w:val="18"/>
  </w:num>
  <w:num w:numId="17">
    <w:abstractNumId w:val="26"/>
  </w:num>
  <w:num w:numId="18">
    <w:abstractNumId w:val="4"/>
  </w:num>
  <w:num w:numId="19">
    <w:abstractNumId w:val="0"/>
  </w:num>
  <w:num w:numId="20">
    <w:abstractNumId w:val="14"/>
  </w:num>
  <w:num w:numId="21">
    <w:abstractNumId w:val="20"/>
  </w:num>
  <w:num w:numId="22">
    <w:abstractNumId w:val="7"/>
  </w:num>
  <w:num w:numId="23">
    <w:abstractNumId w:val="1"/>
  </w:num>
  <w:num w:numId="24">
    <w:abstractNumId w:val="19"/>
  </w:num>
  <w:num w:numId="25">
    <w:abstractNumId w:val="28"/>
  </w:num>
  <w:num w:numId="26">
    <w:abstractNumId w:val="24"/>
  </w:num>
  <w:num w:numId="27">
    <w:abstractNumId w:val="12"/>
  </w:num>
  <w:num w:numId="28">
    <w:abstractNumId w:val="27"/>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59DB"/>
    <w:rsid w:val="00060607"/>
    <w:rsid w:val="000B54DE"/>
    <w:rsid w:val="00163436"/>
    <w:rsid w:val="00267413"/>
    <w:rsid w:val="00287503"/>
    <w:rsid w:val="0050062B"/>
    <w:rsid w:val="0051785F"/>
    <w:rsid w:val="007C59DB"/>
    <w:rsid w:val="00800A0D"/>
    <w:rsid w:val="00807A28"/>
    <w:rsid w:val="008A4669"/>
    <w:rsid w:val="009550A8"/>
    <w:rsid w:val="009E620E"/>
    <w:rsid w:val="00A93E2F"/>
    <w:rsid w:val="00AA35D1"/>
    <w:rsid w:val="00B20FDD"/>
    <w:rsid w:val="00B35739"/>
    <w:rsid w:val="00BC435D"/>
    <w:rsid w:val="00BD7F46"/>
    <w:rsid w:val="00BF2B09"/>
    <w:rsid w:val="00D32FEC"/>
    <w:rsid w:val="00E81199"/>
    <w:rsid w:val="00EC4FB0"/>
    <w:rsid w:val="00FB3ABE"/>
    <w:rsid w:val="00FE559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8"/>
        <o:r id="V:Rule3" type="connector" idref="#_x0000_s1031"/>
        <o:r id="V:Rule4" type="connector" idref="#_x0000_s1034"/>
        <o:r id="V:Rule5"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4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5739"/>
    <w:rPr>
      <w:color w:val="0000FF"/>
      <w:u w:val="single"/>
    </w:rPr>
  </w:style>
  <w:style w:type="paragraph" w:styleId="ListParagraph">
    <w:name w:val="List Paragraph"/>
    <w:basedOn w:val="Normal"/>
    <w:uiPriority w:val="34"/>
    <w:qFormat/>
    <w:rsid w:val="00D32FEC"/>
    <w:pPr>
      <w:ind w:left="720"/>
      <w:contextualSpacing/>
    </w:pPr>
  </w:style>
  <w:style w:type="paragraph" w:styleId="BalloonText">
    <w:name w:val="Balloon Text"/>
    <w:basedOn w:val="Normal"/>
    <w:link w:val="BalloonTextChar"/>
    <w:uiPriority w:val="99"/>
    <w:semiHidden/>
    <w:unhideWhenUsed/>
    <w:rsid w:val="00E81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199"/>
    <w:rPr>
      <w:rFonts w:ascii="Tahoma" w:hAnsi="Tahoma" w:cs="Tahoma"/>
      <w:sz w:val="16"/>
      <w:szCs w:val="16"/>
    </w:rPr>
  </w:style>
  <w:style w:type="paragraph" w:styleId="Header">
    <w:name w:val="header"/>
    <w:basedOn w:val="Normal"/>
    <w:link w:val="HeaderChar"/>
    <w:uiPriority w:val="99"/>
    <w:semiHidden/>
    <w:unhideWhenUsed/>
    <w:rsid w:val="00BD7F4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D7F46"/>
  </w:style>
  <w:style w:type="paragraph" w:styleId="Footer">
    <w:name w:val="footer"/>
    <w:basedOn w:val="Normal"/>
    <w:link w:val="FooterChar"/>
    <w:uiPriority w:val="99"/>
    <w:semiHidden/>
    <w:unhideWhenUsed/>
    <w:rsid w:val="00BD7F4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D7F46"/>
  </w:style>
</w:styles>
</file>

<file path=word/webSettings.xml><?xml version="1.0" encoding="utf-8"?>
<w:webSettings xmlns:r="http://schemas.openxmlformats.org/officeDocument/2006/relationships" xmlns:w="http://schemas.openxmlformats.org/wordprocessingml/2006/main">
  <w:divs>
    <w:div w:id="83458917">
      <w:bodyDiv w:val="1"/>
      <w:marLeft w:val="0"/>
      <w:marRight w:val="0"/>
      <w:marTop w:val="0"/>
      <w:marBottom w:val="0"/>
      <w:divBdr>
        <w:top w:val="none" w:sz="0" w:space="0" w:color="auto"/>
        <w:left w:val="none" w:sz="0" w:space="0" w:color="auto"/>
        <w:bottom w:val="none" w:sz="0" w:space="0" w:color="auto"/>
        <w:right w:val="none" w:sz="0" w:space="0" w:color="auto"/>
      </w:divBdr>
    </w:div>
    <w:div w:id="78053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voltage-or-electric-potential-difference/" TargetMode="External"/><Relationship Id="rId3" Type="http://schemas.openxmlformats.org/officeDocument/2006/relationships/settings" Target="settings.xml"/><Relationship Id="rId7" Type="http://schemas.openxmlformats.org/officeDocument/2006/relationships/hyperlink" Target="https://www.electrical4u.com/sensor-types-of-sen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6</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fasi</dc:creator>
  <cp:lastModifiedBy>fasi</cp:lastModifiedBy>
  <cp:revision>5</cp:revision>
  <dcterms:created xsi:type="dcterms:W3CDTF">2020-02-18T14:27:00Z</dcterms:created>
  <dcterms:modified xsi:type="dcterms:W3CDTF">2020-02-23T04:42:00Z</dcterms:modified>
</cp:coreProperties>
</file>